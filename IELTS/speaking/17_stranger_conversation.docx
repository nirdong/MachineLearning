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720B82" w14:textId="77777777" w:rsidR="00C63BC9" w:rsidRDefault="00C63BC9" w:rsidP="00C63BC9">
      <w:pPr>
        <w:pStyle w:val="a4"/>
        <w:shd w:val="clear" w:color="auto" w:fill="FFFFFF"/>
        <w:spacing w:before="0" w:beforeAutospacing="0" w:after="0" w:afterAutospacing="0"/>
        <w:rPr>
          <w:rStyle w:val="a3"/>
          <w:rFonts w:ascii="Times New Roman" w:eastAsia="PingFang SC Ultralight" w:hAnsi="Times New Roman"/>
          <w:color w:val="191919"/>
          <w:sz w:val="18"/>
          <w:szCs w:val="18"/>
          <w:bdr w:val="none" w:sz="0" w:space="0" w:color="auto" w:frame="1"/>
        </w:rPr>
      </w:pPr>
      <w:r w:rsidRPr="00C63BC9">
        <w:rPr>
          <w:rStyle w:val="a3"/>
          <w:rFonts w:ascii="Times New Roman" w:eastAsia="PingFang SC Ultralight" w:hAnsi="Times New Roman"/>
          <w:color w:val="191919"/>
          <w:sz w:val="18"/>
          <w:szCs w:val="18"/>
          <w:bdr w:val="none" w:sz="0" w:space="0" w:color="auto" w:frame="1"/>
        </w:rPr>
        <w:t>Describe a conversation with a stranger</w:t>
      </w:r>
    </w:p>
    <w:p w14:paraId="5B4B8B60" w14:textId="77777777" w:rsidR="00C63BC9" w:rsidRDefault="00C63BC9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C63BC9">
        <w:rPr>
          <w:rFonts w:ascii="Times New Roman" w:eastAsia="PingFang SC Ultralight" w:hAnsi="Times New Roman"/>
          <w:color w:val="191919"/>
          <w:sz w:val="18"/>
          <w:szCs w:val="18"/>
        </w:rPr>
        <w:t>You should say:</w:t>
      </w:r>
    </w:p>
    <w:p w14:paraId="188C5C80" w14:textId="77777777" w:rsidR="00C63BC9" w:rsidRDefault="00C63BC9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C63BC9">
        <w:rPr>
          <w:rFonts w:ascii="Times New Roman" w:eastAsia="PingFang SC Ultralight" w:hAnsi="Times New Roman"/>
          <w:color w:val="191919"/>
          <w:sz w:val="18"/>
          <w:szCs w:val="18"/>
        </w:rPr>
        <w:t>Where you did it</w:t>
      </w:r>
    </w:p>
    <w:p w14:paraId="3D7BBC41" w14:textId="77777777" w:rsidR="00C63BC9" w:rsidRDefault="00C63BC9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C63BC9">
        <w:rPr>
          <w:rFonts w:ascii="Times New Roman" w:eastAsia="PingFang SC Ultralight" w:hAnsi="Times New Roman"/>
          <w:color w:val="191919"/>
          <w:sz w:val="18"/>
          <w:szCs w:val="18"/>
        </w:rPr>
        <w:t>When you did it</w:t>
      </w:r>
    </w:p>
    <w:p w14:paraId="44A56660" w14:textId="77777777" w:rsidR="00C63BC9" w:rsidRDefault="00C63BC9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C63BC9">
        <w:rPr>
          <w:rFonts w:ascii="Times New Roman" w:eastAsia="PingFang SC Ultralight" w:hAnsi="Times New Roman"/>
          <w:color w:val="191919"/>
          <w:sz w:val="18"/>
          <w:szCs w:val="18"/>
        </w:rPr>
        <w:t xml:space="preserve">What did you </w:t>
      </w:r>
      <w:proofErr w:type="gramStart"/>
      <w:r w:rsidRPr="00C63BC9">
        <w:rPr>
          <w:rFonts w:ascii="Times New Roman" w:eastAsia="PingFang SC Ultralight" w:hAnsi="Times New Roman"/>
          <w:color w:val="191919"/>
          <w:sz w:val="18"/>
          <w:szCs w:val="18"/>
        </w:rPr>
        <w:t>say</w:t>
      </w:r>
      <w:proofErr w:type="gramEnd"/>
    </w:p>
    <w:p w14:paraId="4BEC3FA5" w14:textId="18553A3C" w:rsidR="00185B59" w:rsidRDefault="00C63BC9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 w:rsidRPr="00C63BC9">
        <w:rPr>
          <w:rFonts w:ascii="Times New Roman" w:eastAsia="PingFang SC Ultralight" w:hAnsi="Times New Roman"/>
          <w:color w:val="191919"/>
          <w:sz w:val="18"/>
          <w:szCs w:val="18"/>
        </w:rPr>
        <w:t>And explain how you felt about it</w:t>
      </w:r>
    </w:p>
    <w:p w14:paraId="61346831" w14:textId="3142C354" w:rsidR="007A1437" w:rsidRDefault="00993A3B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>
        <w:rPr>
          <w:rFonts w:ascii="Times New Roman" w:eastAsia="PingFang SC Ultralight" w:hAnsi="Times New Roman"/>
          <w:color w:val="191919"/>
          <w:sz w:val="18"/>
          <w:szCs w:val="18"/>
        </w:rPr>
        <w:t>I am going to describe a conversation with a stranger at a</w:t>
      </w:r>
      <w:r w:rsidR="00130853">
        <w:rPr>
          <w:rFonts w:ascii="Times New Roman" w:eastAsia="PingFang SC Ultralight" w:hAnsi="Times New Roman"/>
          <w:color w:val="191919"/>
          <w:sz w:val="18"/>
          <w:szCs w:val="18"/>
        </w:rPr>
        <w:t>n amazing place. It was</w:t>
      </w:r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 last December. My wife and I decided, more or less on a whim, to watch meteor showers</w:t>
      </w:r>
      <w:r w:rsidR="006E3CDA">
        <w:rPr>
          <w:rFonts w:ascii="Times New Roman" w:eastAsia="PingFang SC Ultralight" w:hAnsi="Times New Roman"/>
          <w:color w:val="191919"/>
          <w:sz w:val="18"/>
          <w:szCs w:val="18"/>
        </w:rPr>
        <w:t>. We started</w:t>
      </w:r>
      <w:r w:rsidR="00195368">
        <w:rPr>
          <w:rFonts w:ascii="Times New Roman" w:eastAsia="PingFang SC Ultralight" w:hAnsi="Times New Roman"/>
          <w:color w:val="191919"/>
          <w:sz w:val="18"/>
          <w:szCs w:val="18"/>
        </w:rPr>
        <w:t xml:space="preserve"> off at </w:t>
      </w:r>
      <w:r w:rsidR="00195368">
        <w:rPr>
          <w:rFonts w:ascii="Times New Roman" w:eastAsia="PingFang SC Ultralight" w:hAnsi="Times New Roman" w:hint="eastAsia"/>
          <w:color w:val="191919"/>
          <w:sz w:val="18"/>
          <w:szCs w:val="18"/>
        </w:rPr>
        <w:t>du</w:t>
      </w:r>
      <w:r w:rsidR="00195368">
        <w:rPr>
          <w:rFonts w:ascii="Times New Roman" w:eastAsia="PingFang SC Ultralight" w:hAnsi="Times New Roman"/>
          <w:color w:val="191919"/>
          <w:sz w:val="18"/>
          <w:szCs w:val="18"/>
        </w:rPr>
        <w:t>sk</w:t>
      </w:r>
      <w:r w:rsidR="006E3CDA">
        <w:rPr>
          <w:rFonts w:ascii="Times New Roman" w:eastAsia="PingFang SC Ultralight" w:hAnsi="Times New Roman"/>
          <w:color w:val="191919"/>
          <w:sz w:val="18"/>
          <w:szCs w:val="18"/>
        </w:rPr>
        <w:t xml:space="preserve">, drove about 4 hours to the top of the </w:t>
      </w:r>
      <w:proofErr w:type="spellStart"/>
      <w:r w:rsidR="006E3CDA">
        <w:rPr>
          <w:rFonts w:ascii="Times New Roman" w:eastAsia="PingFang SC Ultralight" w:hAnsi="Times New Roman"/>
          <w:color w:val="191919"/>
          <w:sz w:val="18"/>
          <w:szCs w:val="18"/>
        </w:rPr>
        <w:t>BaLang</w:t>
      </w:r>
      <w:proofErr w:type="spellEnd"/>
      <w:r w:rsidR="006E3CDA">
        <w:rPr>
          <w:rFonts w:ascii="Times New Roman" w:eastAsia="PingFang SC Ultralight" w:hAnsi="Times New Roman"/>
          <w:color w:val="191919"/>
          <w:sz w:val="18"/>
          <w:szCs w:val="18"/>
        </w:rPr>
        <w:t xml:space="preserve"> Mountain whose elevation is about 4500 meters. It was snowing there. We were surprised that there was a temple m</w:t>
      </w:r>
      <w:r w:rsidR="00B776F7">
        <w:rPr>
          <w:rFonts w:ascii="Times New Roman" w:eastAsia="PingFang SC Ultralight" w:hAnsi="Times New Roman"/>
          <w:color w:val="191919"/>
          <w:sz w:val="18"/>
          <w:szCs w:val="18"/>
        </w:rPr>
        <w:t>ade of stone by the road. Four sky watchers were waiting inside it</w:t>
      </w:r>
      <w:r w:rsidR="00B57A28">
        <w:rPr>
          <w:rFonts w:ascii="Times New Roman" w:eastAsia="PingFang SC Ultralight" w:hAnsi="Times New Roman"/>
          <w:color w:val="191919"/>
          <w:sz w:val="18"/>
          <w:szCs w:val="18"/>
        </w:rPr>
        <w:t xml:space="preserve"> in their sleeping sack</w:t>
      </w:r>
      <w:r w:rsidR="00FF7A77">
        <w:rPr>
          <w:rFonts w:ascii="Times New Roman" w:eastAsia="PingFang SC Ultralight" w:hAnsi="Times New Roman"/>
          <w:color w:val="191919"/>
          <w:sz w:val="18"/>
          <w:szCs w:val="18"/>
        </w:rPr>
        <w:t>s</w:t>
      </w:r>
      <w:r w:rsidR="00B776F7">
        <w:rPr>
          <w:rFonts w:ascii="Times New Roman" w:eastAsia="PingFang SC Ultralight" w:hAnsi="Times New Roman"/>
          <w:color w:val="191919"/>
          <w:sz w:val="18"/>
          <w:szCs w:val="18"/>
        </w:rPr>
        <w:t>. They were professional viewers. So I asked them about the chan</w:t>
      </w:r>
      <w:r w:rsidR="00C223F7">
        <w:rPr>
          <w:rFonts w:ascii="Times New Roman" w:eastAsia="PingFang SC Ultralight" w:hAnsi="Times New Roman"/>
          <w:color w:val="191919"/>
          <w:sz w:val="18"/>
          <w:szCs w:val="18"/>
        </w:rPr>
        <w:t>ce that sky would turn clear</w:t>
      </w:r>
      <w:r w:rsidR="00B776F7">
        <w:rPr>
          <w:rFonts w:ascii="Times New Roman" w:eastAsia="PingFang SC Ultralight" w:hAnsi="Times New Roman"/>
          <w:color w:val="191919"/>
          <w:sz w:val="18"/>
          <w:szCs w:val="18"/>
        </w:rPr>
        <w:t xml:space="preserve"> according to their experience. We were unlucky. The chance was small from their observation.</w:t>
      </w:r>
      <w:r w:rsidR="00FF7BF4">
        <w:rPr>
          <w:rFonts w:ascii="Times New Roman" w:eastAsia="PingFang SC Ultralight" w:hAnsi="Times New Roman"/>
          <w:color w:val="191919"/>
          <w:sz w:val="18"/>
          <w:szCs w:val="18"/>
        </w:rPr>
        <w:t xml:space="preserve"> However, it wa</w:t>
      </w:r>
      <w:bookmarkStart w:id="0" w:name="_GoBack"/>
      <w:bookmarkEnd w:id="0"/>
      <w:r w:rsidR="00FF7BF4">
        <w:rPr>
          <w:rFonts w:ascii="Times New Roman" w:eastAsia="PingFang SC Ultralight" w:hAnsi="Times New Roman"/>
          <w:color w:val="191919"/>
          <w:sz w:val="18"/>
          <w:szCs w:val="18"/>
        </w:rPr>
        <w:t>s still</w:t>
      </w:r>
      <w:r w:rsidR="00B57A28">
        <w:rPr>
          <w:rFonts w:ascii="Times New Roman" w:eastAsia="PingFang SC Ultralight" w:hAnsi="Times New Roman"/>
          <w:color w:val="191919"/>
          <w:sz w:val="18"/>
          <w:szCs w:val="18"/>
        </w:rPr>
        <w:t xml:space="preserve"> an amazing experience</w:t>
      </w:r>
      <w:r w:rsidR="00FF7BF4">
        <w:rPr>
          <w:rFonts w:ascii="Times New Roman" w:eastAsia="PingFang SC Ultralight" w:hAnsi="Times New Roman"/>
          <w:color w:val="191919"/>
          <w:sz w:val="18"/>
          <w:szCs w:val="18"/>
        </w:rPr>
        <w:t xml:space="preserve"> since </w:t>
      </w:r>
      <w:r w:rsidR="004D320F">
        <w:rPr>
          <w:rFonts w:ascii="Times New Roman" w:eastAsia="PingFang SC Ultralight" w:hAnsi="Times New Roman"/>
          <w:color w:val="191919"/>
          <w:sz w:val="18"/>
          <w:szCs w:val="18"/>
        </w:rPr>
        <w:t>we had a great conversation there</w:t>
      </w:r>
      <w:r w:rsidR="00B57A28">
        <w:rPr>
          <w:rFonts w:ascii="Times New Roman" w:eastAsia="PingFang SC Ultralight" w:hAnsi="Times New Roman"/>
          <w:color w:val="191919"/>
          <w:sz w:val="18"/>
          <w:szCs w:val="18"/>
        </w:rPr>
        <w:t>. We sat around on the g</w:t>
      </w:r>
      <w:r w:rsidR="007A1437">
        <w:rPr>
          <w:rFonts w:ascii="Times New Roman" w:eastAsia="PingFang SC Ultralight" w:hAnsi="Times New Roman"/>
          <w:color w:val="191919"/>
          <w:sz w:val="18"/>
          <w:szCs w:val="18"/>
        </w:rPr>
        <w:t>round under the gaze of three statues of Ch</w:t>
      </w:r>
      <w:r w:rsidR="00C223F7">
        <w:rPr>
          <w:rFonts w:ascii="Times New Roman" w:eastAsia="PingFang SC Ultralight" w:hAnsi="Times New Roman"/>
          <w:color w:val="191919"/>
          <w:sz w:val="18"/>
          <w:szCs w:val="18"/>
        </w:rPr>
        <w:t>inese mythical gods</w:t>
      </w:r>
      <w:r w:rsidR="007A1437">
        <w:rPr>
          <w:rFonts w:ascii="Times New Roman" w:eastAsia="PingFang SC Ultralight" w:hAnsi="Times New Roman"/>
          <w:color w:val="191919"/>
          <w:sz w:val="18"/>
          <w:szCs w:val="18"/>
        </w:rPr>
        <w:t>. We shared our most i</w:t>
      </w:r>
      <w:r w:rsidR="001A083F">
        <w:rPr>
          <w:rFonts w:ascii="Times New Roman" w:eastAsia="PingFang SC Ultralight" w:hAnsi="Times New Roman"/>
          <w:color w:val="191919"/>
          <w:sz w:val="18"/>
          <w:szCs w:val="18"/>
        </w:rPr>
        <w:t>nteresting stories</w:t>
      </w:r>
      <w:r w:rsidR="009952EE">
        <w:rPr>
          <w:rFonts w:ascii="Times New Roman" w:eastAsia="PingFang SC Ultralight" w:hAnsi="Times New Roman"/>
          <w:color w:val="191919"/>
          <w:sz w:val="18"/>
          <w:szCs w:val="18"/>
        </w:rPr>
        <w:t xml:space="preserve"> and past adventures</w:t>
      </w:r>
      <w:r w:rsidR="007A1437">
        <w:rPr>
          <w:rFonts w:ascii="Times New Roman" w:eastAsia="PingFang SC Ultralight" w:hAnsi="Times New Roman"/>
          <w:color w:val="191919"/>
          <w:sz w:val="18"/>
          <w:szCs w:val="18"/>
        </w:rPr>
        <w:t xml:space="preserve">. The </w:t>
      </w:r>
      <w:r w:rsidR="00FC3566">
        <w:rPr>
          <w:rFonts w:ascii="Times New Roman" w:eastAsia="PingFang SC Ultralight" w:hAnsi="Times New Roman"/>
          <w:color w:val="191919"/>
          <w:sz w:val="18"/>
          <w:szCs w:val="18"/>
        </w:rPr>
        <w:t>flying snows out</w:t>
      </w:r>
      <w:r w:rsidR="003918B8">
        <w:rPr>
          <w:rFonts w:ascii="Times New Roman" w:eastAsia="PingFang SC Ultralight" w:hAnsi="Times New Roman"/>
          <w:color w:val="191919"/>
          <w:sz w:val="18"/>
          <w:szCs w:val="18"/>
        </w:rPr>
        <w:t>side the temple made the conversation</w:t>
      </w:r>
      <w:r w:rsidR="00FC3566">
        <w:rPr>
          <w:rFonts w:ascii="Times New Roman" w:eastAsia="PingFang SC Ultralight" w:hAnsi="Times New Roman"/>
          <w:color w:val="191919"/>
          <w:sz w:val="18"/>
          <w:szCs w:val="18"/>
        </w:rPr>
        <w:t xml:space="preserve"> even more special</w:t>
      </w:r>
      <w:r w:rsidR="00E11F4A">
        <w:rPr>
          <w:rFonts w:ascii="Times New Roman" w:eastAsia="PingFang SC Ultralight" w:hAnsi="Times New Roman"/>
          <w:color w:val="191919"/>
          <w:sz w:val="18"/>
          <w:szCs w:val="18"/>
        </w:rPr>
        <w:t xml:space="preserve"> at that barren mountain pass</w:t>
      </w:r>
      <w:r w:rsidR="00FC3566">
        <w:rPr>
          <w:rFonts w:ascii="Times New Roman" w:eastAsia="PingFang SC Ultralight" w:hAnsi="Times New Roman"/>
          <w:color w:val="191919"/>
          <w:sz w:val="18"/>
          <w:szCs w:val="18"/>
        </w:rPr>
        <w:t xml:space="preserve">. It was a great trip although we missed the meteor showers. </w:t>
      </w:r>
    </w:p>
    <w:p w14:paraId="68256070" w14:textId="328E178A" w:rsidR="00993A3B" w:rsidRDefault="007A1437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. </w:t>
      </w:r>
    </w:p>
    <w:p w14:paraId="588B0DC8" w14:textId="77777777" w:rsidR="00993A3B" w:rsidRDefault="00993A3B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p w14:paraId="699C9070" w14:textId="77777777" w:rsidR="00993A3B" w:rsidRDefault="00993A3B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p w14:paraId="5FAFF421" w14:textId="604D4E30" w:rsidR="00EC7A1D" w:rsidRDefault="00EC7A1D" w:rsidP="00EC7A1D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>
        <w:rPr>
          <w:rFonts w:ascii="Times New Roman" w:eastAsia="PingFang SC Ultralight" w:hAnsi="Times New Roman" w:hint="eastAsia"/>
          <w:color w:val="191919"/>
          <w:sz w:val="18"/>
          <w:szCs w:val="18"/>
        </w:rPr>
        <w:t>I am going to describe a conversation wi</w:t>
      </w:r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th a stranger </w:t>
      </w:r>
      <w:commentRangeStart w:id="1"/>
      <w:r>
        <w:rPr>
          <w:rFonts w:ascii="Times New Roman" w:eastAsia="PingFang SC Ultralight" w:hAnsi="Times New Roman" w:hint="eastAsia"/>
          <w:color w:val="191919"/>
          <w:sz w:val="18"/>
          <w:szCs w:val="18"/>
        </w:rPr>
        <w:t xml:space="preserve">at </w:t>
      </w:r>
      <w:proofErr w:type="gramStart"/>
      <w:r>
        <w:rPr>
          <w:rFonts w:ascii="Times New Roman" w:eastAsia="PingFang SC Ultralight" w:hAnsi="Times New Roman" w:hint="eastAsia"/>
          <w:color w:val="191919"/>
          <w:sz w:val="18"/>
          <w:szCs w:val="18"/>
        </w:rPr>
        <w:t>a</w:t>
      </w:r>
      <w:proofErr w:type="gramEnd"/>
      <w:r>
        <w:rPr>
          <w:rFonts w:ascii="Times New Roman" w:eastAsia="PingFang SC Ultralight" w:hAnsi="Times New Roman" w:hint="eastAsia"/>
          <w:color w:val="191919"/>
          <w:sz w:val="18"/>
          <w:szCs w:val="18"/>
        </w:rPr>
        <w:t xml:space="preserve"> </w:t>
      </w:r>
      <w:r>
        <w:rPr>
          <w:rFonts w:ascii="Times New Roman" w:eastAsia="PingFang SC Ultralight" w:hAnsi="Times New Roman"/>
          <w:color w:val="191919"/>
          <w:sz w:val="18"/>
          <w:szCs w:val="18"/>
        </w:rPr>
        <w:t>amazing</w:t>
      </w:r>
      <w:r>
        <w:rPr>
          <w:rFonts w:ascii="Times New Roman" w:eastAsia="PingFang SC Ultralight" w:hAnsi="Times New Roman" w:hint="eastAsia"/>
          <w:color w:val="191919"/>
          <w:sz w:val="18"/>
          <w:szCs w:val="18"/>
        </w:rPr>
        <w:t xml:space="preserve"> place</w:t>
      </w:r>
      <w:commentRangeEnd w:id="1"/>
      <w:r>
        <w:rPr>
          <w:rStyle w:val="a5"/>
          <w:rFonts w:asciiTheme="minorHAnsi" w:hAnsiTheme="minorHAnsi" w:cstheme="minorBidi"/>
          <w:kern w:val="2"/>
        </w:rPr>
        <w:commentReference w:id="1"/>
      </w:r>
      <w:r>
        <w:rPr>
          <w:rFonts w:ascii="Times New Roman" w:eastAsia="PingFang SC Ultralight" w:hAnsi="Times New Roman" w:hint="eastAsia"/>
          <w:color w:val="191919"/>
          <w:sz w:val="18"/>
          <w:szCs w:val="18"/>
        </w:rPr>
        <w:t xml:space="preserve">. </w:t>
      </w:r>
      <w:ins w:id="2" w:author="Moli" w:date="2018-10-02T16:42:00Z">
        <w:r>
          <w:rPr>
            <w:rFonts w:ascii="Times New Roman" w:eastAsia="PingFang SC Ultralight" w:hAnsi="Times New Roman"/>
            <w:color w:val="191919"/>
            <w:sz w:val="18"/>
            <w:szCs w:val="18"/>
          </w:rPr>
          <w:t>O</w:t>
        </w:r>
        <w:r>
          <w:rPr>
            <w:rFonts w:ascii="Times New Roman" w:eastAsia="PingFang SC Ultralight" w:hAnsi="Times New Roman" w:hint="eastAsia"/>
            <w:color w:val="191919"/>
            <w:sz w:val="18"/>
            <w:szCs w:val="18"/>
          </w:rPr>
          <w:t xml:space="preserve">n </w:t>
        </w:r>
      </w:ins>
      <w:r>
        <w:rPr>
          <w:rFonts w:ascii="Times New Roman" w:eastAsia="PingFang SC Ultralight" w:hAnsi="Times New Roman" w:hint="eastAsia"/>
          <w:color w:val="191919"/>
          <w:sz w:val="18"/>
          <w:szCs w:val="18"/>
        </w:rPr>
        <w:t>o</w:t>
      </w:r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ne day of last December. My wife and I decided, more or less on a whim, to watch meteor showers after I came across news about the coming Leonid meteor showers. We lit off at night, drove about 4 hours to the top of the </w:t>
      </w:r>
      <w:proofErr w:type="spellStart"/>
      <w:r>
        <w:rPr>
          <w:rFonts w:ascii="Times New Roman" w:eastAsia="PingFang SC Ultralight" w:hAnsi="Times New Roman"/>
          <w:color w:val="191919"/>
          <w:sz w:val="18"/>
          <w:szCs w:val="18"/>
        </w:rPr>
        <w:t>BaLang</w:t>
      </w:r>
      <w:proofErr w:type="spellEnd"/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 Mountain whose elevation is about 4500 meters. It was snowing there. We were surprised that there was a temple made of stone nearby and </w:t>
      </w:r>
      <w:commentRangeStart w:id="3"/>
      <w:r>
        <w:rPr>
          <w:rFonts w:ascii="Times New Roman" w:eastAsia="PingFang SC Ultralight" w:hAnsi="Times New Roman"/>
          <w:color w:val="191919"/>
          <w:sz w:val="18"/>
          <w:szCs w:val="18"/>
        </w:rPr>
        <w:t>there</w:t>
      </w:r>
      <w:commentRangeEnd w:id="3"/>
      <w:r>
        <w:rPr>
          <w:rStyle w:val="a5"/>
          <w:rFonts w:asciiTheme="minorHAnsi" w:hAnsiTheme="minorHAnsi" w:cstheme="minorBidi"/>
          <w:kern w:val="2"/>
        </w:rPr>
        <w:commentReference w:id="3"/>
      </w:r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 </w:t>
      </w:r>
      <w:commentRangeStart w:id="4"/>
      <w:r>
        <w:rPr>
          <w:rFonts w:ascii="Times New Roman" w:eastAsia="PingFang SC Ultralight" w:hAnsi="Times New Roman"/>
          <w:color w:val="191919"/>
          <w:sz w:val="18"/>
          <w:szCs w:val="18"/>
        </w:rPr>
        <w:t>were</w:t>
      </w:r>
      <w:commentRangeEnd w:id="4"/>
      <w:r>
        <w:rPr>
          <w:rStyle w:val="a5"/>
          <w:rFonts w:asciiTheme="minorHAnsi" w:hAnsiTheme="minorHAnsi" w:cstheme="minorBidi"/>
          <w:kern w:val="2"/>
        </w:rPr>
        <w:commentReference w:id="4"/>
      </w:r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 four sky watchers </w:t>
      </w:r>
      <w:commentRangeStart w:id="5"/>
      <w:r>
        <w:rPr>
          <w:rFonts w:ascii="Times New Roman" w:eastAsia="PingFang SC Ultralight" w:hAnsi="Times New Roman"/>
          <w:color w:val="191919"/>
          <w:sz w:val="18"/>
          <w:szCs w:val="18"/>
        </w:rPr>
        <w:t>who</w:t>
      </w:r>
      <w:commentRangeEnd w:id="5"/>
      <w:r>
        <w:rPr>
          <w:rStyle w:val="a5"/>
          <w:rFonts w:asciiTheme="minorHAnsi" w:hAnsiTheme="minorHAnsi" w:cstheme="minorBidi"/>
          <w:kern w:val="2"/>
        </w:rPr>
        <w:commentReference w:id="5"/>
      </w:r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 were waiting in their sleeping sack. They were professional viewers. So I asked</w:t>
      </w:r>
      <w:del w:id="7" w:author="Moli" w:date="2018-10-02T12:13:00Z">
        <w:r w:rsidDel="00DA014F">
          <w:rPr>
            <w:rFonts w:ascii="Times New Roman" w:eastAsia="PingFang SC Ultralight" w:hAnsi="Times New Roman"/>
            <w:color w:val="191919"/>
            <w:sz w:val="18"/>
            <w:szCs w:val="18"/>
          </w:rPr>
          <w:delText xml:space="preserve"> my</w:delText>
        </w:r>
      </w:del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 </w:t>
      </w:r>
      <w:ins w:id="8" w:author="Moli" w:date="2018-10-02T12:16:00Z">
        <w:r>
          <w:rPr>
            <w:rFonts w:ascii="Times New Roman" w:eastAsia="PingFang SC Ultralight" w:hAnsi="Times New Roman"/>
            <w:color w:val="191919"/>
            <w:sz w:val="18"/>
            <w:szCs w:val="18"/>
          </w:rPr>
          <w:t>them</w:t>
        </w:r>
      </w:ins>
      <w:del w:id="9" w:author="Moli" w:date="2018-10-02T12:16:00Z">
        <w:r w:rsidDel="00DA014F">
          <w:rPr>
            <w:rFonts w:ascii="Times New Roman" w:eastAsia="PingFang SC Ultralight" w:hAnsi="Times New Roman"/>
            <w:color w:val="191919"/>
            <w:sz w:val="18"/>
            <w:szCs w:val="18"/>
          </w:rPr>
          <w:delText>question about the probability t</w:delText>
        </w:r>
      </w:del>
      <w:del w:id="10" w:author="Moli" w:date="2018-10-02T12:15:00Z">
        <w:r w:rsidDel="00DA014F">
          <w:rPr>
            <w:rFonts w:ascii="Times New Roman" w:eastAsia="PingFang SC Ultralight" w:hAnsi="Times New Roman"/>
            <w:color w:val="191919"/>
            <w:sz w:val="18"/>
            <w:szCs w:val="18"/>
          </w:rPr>
          <w:delText>hat the</w:delText>
        </w:r>
      </w:del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 whether the sky would turn clear according to their pass experience. One of </w:t>
      </w:r>
      <w:proofErr w:type="gramStart"/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them </w:t>
      </w:r>
      <w:ins w:id="11" w:author="Moli" w:date="2018-10-02T12:19:00Z">
        <w:r>
          <w:rPr>
            <w:rFonts w:ascii="Times New Roman" w:eastAsia="PingFang SC Ultralight" w:hAnsi="Times New Roman"/>
            <w:color w:val="191919"/>
            <w:sz w:val="18"/>
            <w:szCs w:val="18"/>
          </w:rPr>
          <w:t>,</w:t>
        </w:r>
        <w:proofErr w:type="gramEnd"/>
        <w:r>
          <w:rPr>
            <w:rFonts w:ascii="Times New Roman" w:eastAsia="PingFang SC Ultralight" w:hAnsi="Times New Roman"/>
            <w:color w:val="191919"/>
            <w:sz w:val="18"/>
            <w:szCs w:val="18"/>
          </w:rPr>
          <w:t xml:space="preserve"> </w:t>
        </w:r>
      </w:ins>
      <w:proofErr w:type="spellStart"/>
      <w:r>
        <w:rPr>
          <w:rFonts w:ascii="Times New Roman" w:eastAsia="PingFang SC Ultralight" w:hAnsi="Times New Roman"/>
          <w:color w:val="191919"/>
          <w:sz w:val="18"/>
          <w:szCs w:val="18"/>
        </w:rPr>
        <w:t>share</w:t>
      </w:r>
      <w:ins w:id="12" w:author="Moli" w:date="2018-10-02T12:18:00Z">
        <w:r>
          <w:rPr>
            <w:rFonts w:ascii="Times New Roman" w:eastAsia="PingFang SC Ultralight" w:hAnsi="Times New Roman"/>
            <w:color w:val="191919"/>
            <w:sz w:val="18"/>
            <w:szCs w:val="18"/>
          </w:rPr>
          <w:t>ing</w:t>
        </w:r>
      </w:ins>
      <w:proofErr w:type="spellEnd"/>
      <w:del w:id="13" w:author="Moli" w:date="2018-10-02T12:18:00Z">
        <w:r w:rsidDel="00845C4D">
          <w:rPr>
            <w:rFonts w:ascii="Times New Roman" w:eastAsia="PingFang SC Ultralight" w:hAnsi="Times New Roman"/>
            <w:color w:val="191919"/>
            <w:sz w:val="18"/>
            <w:szCs w:val="18"/>
          </w:rPr>
          <w:delText>d</w:delText>
        </w:r>
      </w:del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 a lot of information and experience</w:t>
      </w:r>
      <w:ins w:id="14" w:author="Moli" w:date="2018-10-02T12:19:00Z">
        <w:r>
          <w:rPr>
            <w:rFonts w:ascii="Times New Roman" w:eastAsia="PingFang SC Ultralight" w:hAnsi="Times New Roman"/>
            <w:color w:val="191919"/>
            <w:sz w:val="18"/>
            <w:szCs w:val="18"/>
          </w:rPr>
          <w:t xml:space="preserve">, </w:t>
        </w:r>
      </w:ins>
      <w:del w:id="15" w:author="Moli" w:date="2018-10-02T12:19:00Z">
        <w:r w:rsidDel="00845C4D">
          <w:rPr>
            <w:rFonts w:ascii="Times New Roman" w:eastAsia="PingFang SC Ultralight" w:hAnsi="Times New Roman"/>
            <w:color w:val="191919"/>
            <w:sz w:val="18"/>
            <w:szCs w:val="18"/>
          </w:rPr>
          <w:delText xml:space="preserve"> </w:delText>
        </w:r>
      </w:del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pointed out the harsh reality that there </w:t>
      </w:r>
      <w:ins w:id="16" w:author="Moli" w:date="2018-10-02T12:19:00Z">
        <w:r>
          <w:rPr>
            <w:rFonts w:ascii="Times New Roman" w:eastAsia="PingFang SC Ultralight" w:hAnsi="Times New Roman"/>
            <w:color w:val="191919"/>
            <w:sz w:val="18"/>
            <w:szCs w:val="18"/>
          </w:rPr>
          <w:t>w</w:t>
        </w:r>
        <w:r>
          <w:rPr>
            <w:rFonts w:ascii="Times New Roman" w:eastAsia="PingFang SC Ultralight" w:hAnsi="Times New Roman" w:hint="eastAsia"/>
            <w:color w:val="191919"/>
            <w:sz w:val="18"/>
            <w:szCs w:val="18"/>
          </w:rPr>
          <w:t>a</w:t>
        </w:r>
      </w:ins>
      <w:del w:id="17" w:author="Moli" w:date="2018-10-02T12:19:00Z">
        <w:r w:rsidDel="00845C4D">
          <w:rPr>
            <w:rFonts w:ascii="Times New Roman" w:eastAsia="PingFang SC Ultralight" w:hAnsi="Times New Roman"/>
            <w:color w:val="191919"/>
            <w:sz w:val="18"/>
            <w:szCs w:val="18"/>
          </w:rPr>
          <w:delText>i</w:delText>
        </w:r>
      </w:del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s little chance </w:t>
      </w:r>
      <w:del w:id="18" w:author="Moli" w:date="2018-10-02T12:20:00Z">
        <w:r w:rsidDel="00845C4D">
          <w:rPr>
            <w:rFonts w:ascii="Times New Roman" w:eastAsia="PingFang SC Ultralight" w:hAnsi="Times New Roman"/>
            <w:color w:val="191919"/>
            <w:sz w:val="18"/>
            <w:szCs w:val="18"/>
          </w:rPr>
          <w:delText xml:space="preserve">that </w:delText>
        </w:r>
      </w:del>
      <w:r>
        <w:rPr>
          <w:rFonts w:ascii="Times New Roman" w:eastAsia="PingFang SC Ultralight" w:hAnsi="Times New Roman"/>
          <w:color w:val="191919"/>
          <w:sz w:val="18"/>
          <w:szCs w:val="18"/>
        </w:rPr>
        <w:t>we could see the shower, since the snow would not stop from his observation. There was no awkward absolutely, since we had the same admiration of deep s</w:t>
      </w:r>
      <w:r w:rsidR="00A3520C">
        <w:rPr>
          <w:rFonts w:ascii="Times New Roman" w:eastAsia="PingFang SC Ultralight" w:hAnsi="Times New Roman"/>
          <w:color w:val="191919"/>
          <w:sz w:val="18"/>
          <w:szCs w:val="18"/>
        </w:rPr>
        <w:t>ky</w:t>
      </w:r>
      <w:r>
        <w:rPr>
          <w:rFonts w:ascii="Times New Roman" w:eastAsia="PingFang SC Ultralight" w:hAnsi="Times New Roman"/>
          <w:color w:val="191919"/>
          <w:sz w:val="18"/>
          <w:szCs w:val="18"/>
        </w:rPr>
        <w:t>. He comforted us that he failed a lot of times, since there were, actually, many factors would affect the watch. Long weekend, moon phase and clear weather were prerequisites of the watch. And he also suggest</w:t>
      </w:r>
      <w:ins w:id="19" w:author="Moli" w:date="2018-10-02T12:22:00Z">
        <w:r>
          <w:rPr>
            <w:rFonts w:ascii="Times New Roman" w:eastAsia="PingFang SC Ultralight" w:hAnsi="Times New Roman" w:hint="eastAsia"/>
            <w:color w:val="191919"/>
            <w:sz w:val="18"/>
            <w:szCs w:val="18"/>
          </w:rPr>
          <w:t>ed</w:t>
        </w:r>
      </w:ins>
      <w:del w:id="20" w:author="Moli" w:date="2018-10-02T12:21:00Z">
        <w:r w:rsidDel="00845C4D">
          <w:rPr>
            <w:rFonts w:ascii="Times New Roman" w:eastAsia="PingFang SC Ultralight" w:hAnsi="Times New Roman"/>
            <w:color w:val="191919"/>
            <w:sz w:val="18"/>
            <w:szCs w:val="18"/>
          </w:rPr>
          <w:delText>s</w:delText>
        </w:r>
      </w:del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 that we should prepare lightweight chair, blanket, and warm drinks etcetera. It was a fantastical and interesting experience to have a conversation in the temple </w:t>
      </w:r>
      <w:ins w:id="21" w:author="Moli" w:date="2018-10-02T12:23:00Z">
        <w:r>
          <w:rPr>
            <w:rFonts w:ascii="Times New Roman" w:eastAsia="PingFang SC Ultralight" w:hAnsi="Times New Roman" w:hint="eastAsia"/>
            <w:color w:val="191919"/>
            <w:sz w:val="18"/>
            <w:szCs w:val="18"/>
          </w:rPr>
          <w:t>in</w:t>
        </w:r>
      </w:ins>
      <w:del w:id="22" w:author="Moli" w:date="2018-10-02T12:23:00Z">
        <w:r w:rsidDel="00845C4D">
          <w:rPr>
            <w:rFonts w:ascii="Times New Roman" w:eastAsia="PingFang SC Ultralight" w:hAnsi="Times New Roman"/>
            <w:color w:val="191919"/>
            <w:sz w:val="18"/>
            <w:szCs w:val="18"/>
          </w:rPr>
          <w:delText>of</w:delText>
        </w:r>
      </w:del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 such high mountain. I was very grateful that he suggested us to give up early; we avoided wasting several hours. I thanked him for his earnest sharing and help. It was a</w:t>
      </w:r>
      <w:ins w:id="23" w:author="Moli" w:date="2018-10-02T12:24:00Z">
        <w:r>
          <w:rPr>
            <w:rFonts w:ascii="Times New Roman" w:eastAsia="PingFang SC Ultralight" w:hAnsi="Times New Roman" w:hint="eastAsia"/>
            <w:color w:val="191919"/>
            <w:sz w:val="18"/>
            <w:szCs w:val="18"/>
          </w:rPr>
          <w:t>n</w:t>
        </w:r>
      </w:ins>
      <w:r>
        <w:rPr>
          <w:rFonts w:ascii="Times New Roman" w:eastAsia="PingFang SC Ultralight" w:hAnsi="Times New Roman"/>
          <w:color w:val="191919"/>
          <w:sz w:val="18"/>
          <w:szCs w:val="18"/>
        </w:rPr>
        <w:t xml:space="preserve"> unforgettable conversation.   </w:t>
      </w:r>
    </w:p>
    <w:p w14:paraId="226EAFBC" w14:textId="77777777" w:rsidR="00EC7A1D" w:rsidRDefault="00EC7A1D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p w14:paraId="0B589099" w14:textId="77777777" w:rsidR="00EC7A1D" w:rsidRDefault="00EC7A1D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p w14:paraId="376AEEE3" w14:textId="4FBE4A70" w:rsidR="004B599D" w:rsidRDefault="00562AB3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  <w:r>
        <w:rPr>
          <w:rFonts w:ascii="Times New Roman" w:eastAsia="PingFang SC Ultralight" w:hAnsi="Times New Roman" w:hint="eastAsia"/>
          <w:color w:val="191919"/>
          <w:sz w:val="18"/>
          <w:szCs w:val="18"/>
        </w:rPr>
        <w:t>I am going to describe a conversation wi</w:t>
      </w:r>
      <w:r>
        <w:rPr>
          <w:rFonts w:ascii="Times New Roman" w:eastAsia="PingFang SC Ultralight" w:hAnsi="Times New Roman"/>
          <w:color w:val="191919"/>
          <w:sz w:val="18"/>
          <w:szCs w:val="18"/>
        </w:rPr>
        <w:t>th</w:t>
      </w:r>
      <w:r w:rsidR="00262074">
        <w:rPr>
          <w:rFonts w:ascii="Times New Roman" w:eastAsia="PingFang SC Ultralight" w:hAnsi="Times New Roman"/>
          <w:color w:val="191919"/>
          <w:sz w:val="18"/>
          <w:szCs w:val="18"/>
        </w:rPr>
        <w:t xml:space="preserve"> a stranger </w:t>
      </w:r>
      <w:commentRangeStart w:id="24"/>
      <w:r w:rsidR="002D09E0">
        <w:rPr>
          <w:rFonts w:ascii="Times New Roman" w:eastAsia="PingFang SC Ultralight" w:hAnsi="Times New Roman" w:hint="eastAsia"/>
          <w:color w:val="191919"/>
          <w:sz w:val="18"/>
          <w:szCs w:val="18"/>
        </w:rPr>
        <w:t>at a strange place</w:t>
      </w:r>
      <w:commentRangeEnd w:id="24"/>
      <w:r w:rsidR="001E3C46">
        <w:rPr>
          <w:rStyle w:val="a5"/>
          <w:rFonts w:asciiTheme="minorHAnsi" w:hAnsiTheme="minorHAnsi" w:cstheme="minorBidi"/>
          <w:kern w:val="2"/>
        </w:rPr>
        <w:commentReference w:id="24"/>
      </w:r>
      <w:r w:rsidR="002D09E0">
        <w:rPr>
          <w:rFonts w:ascii="Times New Roman" w:eastAsia="PingFang SC Ultralight" w:hAnsi="Times New Roman" w:hint="eastAsia"/>
          <w:color w:val="191919"/>
          <w:sz w:val="18"/>
          <w:szCs w:val="18"/>
        </w:rPr>
        <w:t xml:space="preserve">. </w:t>
      </w:r>
      <w:ins w:id="25" w:author="Moli" w:date="2018-10-02T16:42:00Z">
        <w:r w:rsidR="00054333">
          <w:rPr>
            <w:rFonts w:ascii="Times New Roman" w:eastAsia="PingFang SC Ultralight" w:hAnsi="Times New Roman"/>
            <w:color w:val="191919"/>
            <w:sz w:val="18"/>
            <w:szCs w:val="18"/>
          </w:rPr>
          <w:t>O</w:t>
        </w:r>
        <w:r w:rsidR="00054333">
          <w:rPr>
            <w:rFonts w:ascii="Times New Roman" w:eastAsia="PingFang SC Ultralight" w:hAnsi="Times New Roman" w:hint="eastAsia"/>
            <w:color w:val="191919"/>
            <w:sz w:val="18"/>
            <w:szCs w:val="18"/>
          </w:rPr>
          <w:t xml:space="preserve">n </w:t>
        </w:r>
      </w:ins>
      <w:r w:rsidR="00054333">
        <w:rPr>
          <w:rFonts w:ascii="Times New Roman" w:eastAsia="PingFang SC Ultralight" w:hAnsi="Times New Roman" w:hint="eastAsia"/>
          <w:color w:val="191919"/>
          <w:sz w:val="18"/>
          <w:szCs w:val="18"/>
        </w:rPr>
        <w:t>o</w:t>
      </w:r>
      <w:r w:rsidR="00F411C7">
        <w:rPr>
          <w:rFonts w:ascii="Times New Roman" w:eastAsia="PingFang SC Ultralight" w:hAnsi="Times New Roman"/>
          <w:color w:val="191919"/>
          <w:sz w:val="18"/>
          <w:szCs w:val="18"/>
        </w:rPr>
        <w:t xml:space="preserve">ne day of last December. </w:t>
      </w:r>
      <w:r w:rsidR="002D09E0">
        <w:rPr>
          <w:rFonts w:ascii="Times New Roman" w:eastAsia="PingFang SC Ultralight" w:hAnsi="Times New Roman"/>
          <w:color w:val="191919"/>
          <w:sz w:val="18"/>
          <w:szCs w:val="18"/>
        </w:rPr>
        <w:t>My wife and I decided, more or less on</w:t>
      </w:r>
      <w:r w:rsidR="00F411C7">
        <w:rPr>
          <w:rFonts w:ascii="Times New Roman" w:eastAsia="PingFang SC Ultralight" w:hAnsi="Times New Roman"/>
          <w:color w:val="191919"/>
          <w:sz w:val="18"/>
          <w:szCs w:val="18"/>
        </w:rPr>
        <w:t xml:space="preserve"> a whim, to watch meteor showers after I </w:t>
      </w:r>
      <w:r w:rsidR="00231433">
        <w:rPr>
          <w:rFonts w:ascii="Times New Roman" w:eastAsia="PingFang SC Ultralight" w:hAnsi="Times New Roman"/>
          <w:color w:val="191919"/>
          <w:sz w:val="18"/>
          <w:szCs w:val="18"/>
        </w:rPr>
        <w:t xml:space="preserve">came across news about the coming Leonid meteor showers. We lit off at night, drove about 4 hours to the top of the </w:t>
      </w:r>
      <w:proofErr w:type="spellStart"/>
      <w:r w:rsidR="00231433">
        <w:rPr>
          <w:rFonts w:ascii="Times New Roman" w:eastAsia="PingFang SC Ultralight" w:hAnsi="Times New Roman"/>
          <w:color w:val="191919"/>
          <w:sz w:val="18"/>
          <w:szCs w:val="18"/>
        </w:rPr>
        <w:t>BaLang</w:t>
      </w:r>
      <w:proofErr w:type="spellEnd"/>
      <w:r w:rsidR="00231433">
        <w:rPr>
          <w:rFonts w:ascii="Times New Roman" w:eastAsia="PingFang SC Ultralight" w:hAnsi="Times New Roman"/>
          <w:color w:val="191919"/>
          <w:sz w:val="18"/>
          <w:szCs w:val="18"/>
        </w:rPr>
        <w:t xml:space="preserve"> </w:t>
      </w:r>
      <w:proofErr w:type="gramStart"/>
      <w:r w:rsidR="00F9786F">
        <w:rPr>
          <w:rFonts w:ascii="Times New Roman" w:eastAsia="PingFang SC Ultralight" w:hAnsi="Times New Roman"/>
          <w:color w:val="191919"/>
          <w:sz w:val="18"/>
          <w:szCs w:val="18"/>
        </w:rPr>
        <w:t>Mountain</w:t>
      </w:r>
      <w:r w:rsidR="00231433">
        <w:rPr>
          <w:rFonts w:ascii="Times New Roman" w:eastAsia="PingFang SC Ultralight" w:hAnsi="Times New Roman"/>
          <w:color w:val="191919"/>
          <w:sz w:val="18"/>
          <w:szCs w:val="18"/>
        </w:rPr>
        <w:t xml:space="preserve">  elevation</w:t>
      </w:r>
      <w:proofErr w:type="gramEnd"/>
      <w:r w:rsidR="00231433">
        <w:rPr>
          <w:rFonts w:ascii="Times New Roman" w:eastAsia="PingFang SC Ultralight" w:hAnsi="Times New Roman"/>
          <w:color w:val="191919"/>
          <w:sz w:val="18"/>
          <w:szCs w:val="18"/>
        </w:rPr>
        <w:t xml:space="preserve"> is ab</w:t>
      </w:r>
      <w:r w:rsidR="00F9786F">
        <w:rPr>
          <w:rFonts w:ascii="Times New Roman" w:eastAsia="PingFang SC Ultralight" w:hAnsi="Times New Roman"/>
          <w:color w:val="191919"/>
          <w:sz w:val="18"/>
          <w:szCs w:val="18"/>
        </w:rPr>
        <w:t xml:space="preserve">out 4500 meters. The weather at the top was unpredictable, so we didn’t give up thought it was snowing. We were surprised that there was a stone temple nearby and </w:t>
      </w:r>
      <w:commentRangeStart w:id="26"/>
      <w:r w:rsidR="00F9786F">
        <w:rPr>
          <w:rFonts w:ascii="Times New Roman" w:eastAsia="PingFang SC Ultralight" w:hAnsi="Times New Roman"/>
          <w:color w:val="191919"/>
          <w:sz w:val="18"/>
          <w:szCs w:val="18"/>
        </w:rPr>
        <w:t>there</w:t>
      </w:r>
      <w:commentRangeEnd w:id="26"/>
      <w:r w:rsidR="00DA014F">
        <w:rPr>
          <w:rStyle w:val="a5"/>
          <w:rFonts w:asciiTheme="minorHAnsi" w:hAnsiTheme="minorHAnsi" w:cstheme="minorBidi"/>
          <w:kern w:val="2"/>
        </w:rPr>
        <w:commentReference w:id="26"/>
      </w:r>
      <w:r w:rsidR="00F9786F">
        <w:rPr>
          <w:rFonts w:ascii="Times New Roman" w:eastAsia="PingFang SC Ultralight" w:hAnsi="Times New Roman"/>
          <w:color w:val="191919"/>
          <w:sz w:val="18"/>
          <w:szCs w:val="18"/>
        </w:rPr>
        <w:t xml:space="preserve"> </w:t>
      </w:r>
      <w:commentRangeStart w:id="27"/>
      <w:r w:rsidR="00F9786F">
        <w:rPr>
          <w:rFonts w:ascii="Times New Roman" w:eastAsia="PingFang SC Ultralight" w:hAnsi="Times New Roman"/>
          <w:color w:val="191919"/>
          <w:sz w:val="18"/>
          <w:szCs w:val="18"/>
        </w:rPr>
        <w:t>were</w:t>
      </w:r>
      <w:commentRangeEnd w:id="27"/>
      <w:r w:rsidR="00DA014F">
        <w:rPr>
          <w:rStyle w:val="a5"/>
          <w:rFonts w:asciiTheme="minorHAnsi" w:hAnsiTheme="minorHAnsi" w:cstheme="minorBidi"/>
          <w:kern w:val="2"/>
        </w:rPr>
        <w:commentReference w:id="27"/>
      </w:r>
      <w:r w:rsidR="00F9786F">
        <w:rPr>
          <w:rFonts w:ascii="Times New Roman" w:eastAsia="PingFang SC Ultralight" w:hAnsi="Times New Roman"/>
          <w:color w:val="191919"/>
          <w:sz w:val="18"/>
          <w:szCs w:val="18"/>
        </w:rPr>
        <w:t xml:space="preserve"> four sky watchers </w:t>
      </w:r>
      <w:commentRangeStart w:id="28"/>
      <w:r w:rsidR="00BD35EB">
        <w:rPr>
          <w:rFonts w:ascii="Times New Roman" w:eastAsia="PingFang SC Ultralight" w:hAnsi="Times New Roman"/>
          <w:color w:val="191919"/>
          <w:sz w:val="18"/>
          <w:szCs w:val="18"/>
        </w:rPr>
        <w:t>who</w:t>
      </w:r>
      <w:commentRangeEnd w:id="28"/>
      <w:r w:rsidR="00DA014F">
        <w:rPr>
          <w:rStyle w:val="a5"/>
          <w:rFonts w:asciiTheme="minorHAnsi" w:hAnsiTheme="minorHAnsi" w:cstheme="minorBidi"/>
          <w:kern w:val="2"/>
        </w:rPr>
        <w:commentReference w:id="28"/>
      </w:r>
      <w:r w:rsidR="00BD35EB">
        <w:rPr>
          <w:rFonts w:ascii="Times New Roman" w:eastAsia="PingFang SC Ultralight" w:hAnsi="Times New Roman"/>
          <w:color w:val="191919"/>
          <w:sz w:val="18"/>
          <w:szCs w:val="18"/>
        </w:rPr>
        <w:t xml:space="preserve"> were waiting in their sleeping sack.</w:t>
      </w:r>
      <w:r w:rsidR="00E446EE">
        <w:rPr>
          <w:rFonts w:ascii="Times New Roman" w:eastAsia="PingFang SC Ultralight" w:hAnsi="Times New Roman"/>
          <w:color w:val="191919"/>
          <w:sz w:val="18"/>
          <w:szCs w:val="18"/>
        </w:rPr>
        <w:t xml:space="preserve"> We were happy to meet each other. After simple introduction, we found they were professional. So I asked</w:t>
      </w:r>
      <w:del w:id="30" w:author="Moli" w:date="2018-10-02T12:13:00Z">
        <w:r w:rsidR="00E446EE" w:rsidDel="00DA014F">
          <w:rPr>
            <w:rFonts w:ascii="Times New Roman" w:eastAsia="PingFang SC Ultralight" w:hAnsi="Times New Roman"/>
            <w:color w:val="191919"/>
            <w:sz w:val="18"/>
            <w:szCs w:val="18"/>
          </w:rPr>
          <w:delText xml:space="preserve"> my</w:delText>
        </w:r>
      </w:del>
      <w:r w:rsidR="00E446EE">
        <w:rPr>
          <w:rFonts w:ascii="Times New Roman" w:eastAsia="PingFang SC Ultralight" w:hAnsi="Times New Roman"/>
          <w:color w:val="191919"/>
          <w:sz w:val="18"/>
          <w:szCs w:val="18"/>
        </w:rPr>
        <w:t xml:space="preserve"> </w:t>
      </w:r>
      <w:ins w:id="31" w:author="Moli" w:date="2018-10-02T12:16:00Z">
        <w:r w:rsidR="00DA014F">
          <w:rPr>
            <w:rFonts w:ascii="Times New Roman" w:eastAsia="PingFang SC Ultralight" w:hAnsi="Times New Roman"/>
            <w:color w:val="191919"/>
            <w:sz w:val="18"/>
            <w:szCs w:val="18"/>
          </w:rPr>
          <w:t>them</w:t>
        </w:r>
      </w:ins>
      <w:del w:id="32" w:author="Moli" w:date="2018-10-02T12:16:00Z">
        <w:r w:rsidR="00E446EE" w:rsidDel="00DA014F">
          <w:rPr>
            <w:rFonts w:ascii="Times New Roman" w:eastAsia="PingFang SC Ultralight" w:hAnsi="Times New Roman"/>
            <w:color w:val="191919"/>
            <w:sz w:val="18"/>
            <w:szCs w:val="18"/>
          </w:rPr>
          <w:delText>question about the probability t</w:delText>
        </w:r>
      </w:del>
      <w:del w:id="33" w:author="Moli" w:date="2018-10-02T12:15:00Z">
        <w:r w:rsidR="00E446EE" w:rsidDel="00DA014F">
          <w:rPr>
            <w:rFonts w:ascii="Times New Roman" w:eastAsia="PingFang SC Ultralight" w:hAnsi="Times New Roman"/>
            <w:color w:val="191919"/>
            <w:sz w:val="18"/>
            <w:szCs w:val="18"/>
          </w:rPr>
          <w:delText>hat the</w:delText>
        </w:r>
      </w:del>
      <w:r w:rsidR="00E446EE">
        <w:rPr>
          <w:rFonts w:ascii="Times New Roman" w:eastAsia="PingFang SC Ultralight" w:hAnsi="Times New Roman"/>
          <w:color w:val="191919"/>
          <w:sz w:val="18"/>
          <w:szCs w:val="18"/>
        </w:rPr>
        <w:t xml:space="preserve"> whether the sky would turn clear and their pass experience. One of </w:t>
      </w:r>
      <w:proofErr w:type="gramStart"/>
      <w:r w:rsidR="00E446EE">
        <w:rPr>
          <w:rFonts w:ascii="Times New Roman" w:eastAsia="PingFang SC Ultralight" w:hAnsi="Times New Roman"/>
          <w:color w:val="191919"/>
          <w:sz w:val="18"/>
          <w:szCs w:val="18"/>
        </w:rPr>
        <w:t xml:space="preserve">them </w:t>
      </w:r>
      <w:ins w:id="34" w:author="Moli" w:date="2018-10-02T12:19:00Z">
        <w:r w:rsidR="00845C4D">
          <w:rPr>
            <w:rFonts w:ascii="Times New Roman" w:eastAsia="PingFang SC Ultralight" w:hAnsi="Times New Roman"/>
            <w:color w:val="191919"/>
            <w:sz w:val="18"/>
            <w:szCs w:val="18"/>
          </w:rPr>
          <w:t>,</w:t>
        </w:r>
        <w:proofErr w:type="gramEnd"/>
        <w:r w:rsidR="00845C4D">
          <w:rPr>
            <w:rFonts w:ascii="Times New Roman" w:eastAsia="PingFang SC Ultralight" w:hAnsi="Times New Roman"/>
            <w:color w:val="191919"/>
            <w:sz w:val="18"/>
            <w:szCs w:val="18"/>
          </w:rPr>
          <w:t xml:space="preserve"> </w:t>
        </w:r>
      </w:ins>
      <w:proofErr w:type="spellStart"/>
      <w:r w:rsidR="00E446EE">
        <w:rPr>
          <w:rFonts w:ascii="Times New Roman" w:eastAsia="PingFang SC Ultralight" w:hAnsi="Times New Roman"/>
          <w:color w:val="191919"/>
          <w:sz w:val="18"/>
          <w:szCs w:val="18"/>
        </w:rPr>
        <w:t>share</w:t>
      </w:r>
      <w:ins w:id="35" w:author="Moli" w:date="2018-10-02T12:18:00Z">
        <w:r w:rsidR="00845C4D">
          <w:rPr>
            <w:rFonts w:ascii="Times New Roman" w:eastAsia="PingFang SC Ultralight" w:hAnsi="Times New Roman"/>
            <w:color w:val="191919"/>
            <w:sz w:val="18"/>
            <w:szCs w:val="18"/>
          </w:rPr>
          <w:t>ing</w:t>
        </w:r>
      </w:ins>
      <w:proofErr w:type="spellEnd"/>
      <w:del w:id="36" w:author="Moli" w:date="2018-10-02T12:18:00Z">
        <w:r w:rsidR="00E446EE" w:rsidDel="00845C4D">
          <w:rPr>
            <w:rFonts w:ascii="Times New Roman" w:eastAsia="PingFang SC Ultralight" w:hAnsi="Times New Roman"/>
            <w:color w:val="191919"/>
            <w:sz w:val="18"/>
            <w:szCs w:val="18"/>
          </w:rPr>
          <w:delText>d</w:delText>
        </w:r>
      </w:del>
      <w:r w:rsidR="00E446EE">
        <w:rPr>
          <w:rFonts w:ascii="Times New Roman" w:eastAsia="PingFang SC Ultralight" w:hAnsi="Times New Roman"/>
          <w:color w:val="191919"/>
          <w:sz w:val="18"/>
          <w:szCs w:val="18"/>
        </w:rPr>
        <w:t xml:space="preserve"> a lot of information and experience</w:t>
      </w:r>
      <w:ins w:id="37" w:author="Moli" w:date="2018-10-02T12:19:00Z">
        <w:r w:rsidR="00845C4D">
          <w:rPr>
            <w:rFonts w:ascii="Times New Roman" w:eastAsia="PingFang SC Ultralight" w:hAnsi="Times New Roman"/>
            <w:color w:val="191919"/>
            <w:sz w:val="18"/>
            <w:szCs w:val="18"/>
          </w:rPr>
          <w:t xml:space="preserve">, </w:t>
        </w:r>
      </w:ins>
      <w:del w:id="38" w:author="Moli" w:date="2018-10-02T12:19:00Z">
        <w:r w:rsidR="00E446EE" w:rsidDel="00845C4D">
          <w:rPr>
            <w:rFonts w:ascii="Times New Roman" w:eastAsia="PingFang SC Ultralight" w:hAnsi="Times New Roman"/>
            <w:color w:val="191919"/>
            <w:sz w:val="18"/>
            <w:szCs w:val="18"/>
          </w:rPr>
          <w:delText xml:space="preserve"> </w:delText>
        </w:r>
      </w:del>
      <w:r w:rsidR="00E446EE">
        <w:rPr>
          <w:rFonts w:ascii="Times New Roman" w:eastAsia="PingFang SC Ultralight" w:hAnsi="Times New Roman"/>
          <w:color w:val="191919"/>
          <w:sz w:val="18"/>
          <w:szCs w:val="18"/>
        </w:rPr>
        <w:t xml:space="preserve">pointed out the harsh reality that there </w:t>
      </w:r>
      <w:ins w:id="39" w:author="Moli" w:date="2018-10-02T12:19:00Z">
        <w:r w:rsidR="00845C4D">
          <w:rPr>
            <w:rFonts w:ascii="Times New Roman" w:eastAsia="PingFang SC Ultralight" w:hAnsi="Times New Roman"/>
            <w:color w:val="191919"/>
            <w:sz w:val="18"/>
            <w:szCs w:val="18"/>
          </w:rPr>
          <w:t>w</w:t>
        </w:r>
        <w:r w:rsidR="00845C4D">
          <w:rPr>
            <w:rFonts w:ascii="Times New Roman" w:eastAsia="PingFang SC Ultralight" w:hAnsi="Times New Roman" w:hint="eastAsia"/>
            <w:color w:val="191919"/>
            <w:sz w:val="18"/>
            <w:szCs w:val="18"/>
          </w:rPr>
          <w:t>a</w:t>
        </w:r>
      </w:ins>
      <w:del w:id="40" w:author="Moli" w:date="2018-10-02T12:19:00Z">
        <w:r w:rsidR="00E446EE" w:rsidDel="00845C4D">
          <w:rPr>
            <w:rFonts w:ascii="Times New Roman" w:eastAsia="PingFang SC Ultralight" w:hAnsi="Times New Roman"/>
            <w:color w:val="191919"/>
            <w:sz w:val="18"/>
            <w:szCs w:val="18"/>
          </w:rPr>
          <w:delText>i</w:delText>
        </w:r>
      </w:del>
      <w:r w:rsidR="00E446EE">
        <w:rPr>
          <w:rFonts w:ascii="Times New Roman" w:eastAsia="PingFang SC Ultralight" w:hAnsi="Times New Roman"/>
          <w:color w:val="191919"/>
          <w:sz w:val="18"/>
          <w:szCs w:val="18"/>
        </w:rPr>
        <w:t xml:space="preserve">s little chance </w:t>
      </w:r>
      <w:del w:id="41" w:author="Moli" w:date="2018-10-02T12:20:00Z">
        <w:r w:rsidR="00E446EE" w:rsidDel="00845C4D">
          <w:rPr>
            <w:rFonts w:ascii="Times New Roman" w:eastAsia="PingFang SC Ultralight" w:hAnsi="Times New Roman"/>
            <w:color w:val="191919"/>
            <w:sz w:val="18"/>
            <w:szCs w:val="18"/>
          </w:rPr>
          <w:delText xml:space="preserve">that </w:delText>
        </w:r>
      </w:del>
      <w:r w:rsidR="00E446EE">
        <w:rPr>
          <w:rFonts w:ascii="Times New Roman" w:eastAsia="PingFang SC Ultralight" w:hAnsi="Times New Roman"/>
          <w:color w:val="191919"/>
          <w:sz w:val="18"/>
          <w:szCs w:val="18"/>
        </w:rPr>
        <w:t xml:space="preserve">we could </w:t>
      </w:r>
      <w:r w:rsidR="0009529D">
        <w:rPr>
          <w:rFonts w:ascii="Times New Roman" w:eastAsia="PingFang SC Ultralight" w:hAnsi="Times New Roman"/>
          <w:color w:val="191919"/>
          <w:sz w:val="18"/>
          <w:szCs w:val="18"/>
        </w:rPr>
        <w:t xml:space="preserve">see the shower, since the snow would not stop from his observation. There </w:t>
      </w:r>
      <w:r w:rsidR="0009529D">
        <w:rPr>
          <w:rFonts w:ascii="Times New Roman" w:eastAsia="PingFang SC Ultralight" w:hAnsi="Times New Roman"/>
          <w:color w:val="191919"/>
          <w:sz w:val="18"/>
          <w:szCs w:val="18"/>
        </w:rPr>
        <w:lastRenderedPageBreak/>
        <w:t xml:space="preserve">was no awkward absolutely, since we had the same </w:t>
      </w:r>
      <w:r w:rsidR="00B818B2">
        <w:rPr>
          <w:rFonts w:ascii="Times New Roman" w:eastAsia="PingFang SC Ultralight" w:hAnsi="Times New Roman"/>
          <w:color w:val="191919"/>
          <w:sz w:val="18"/>
          <w:szCs w:val="18"/>
        </w:rPr>
        <w:t>admiration of deep sky. Actually it was my first time to take a trip to watch meteor showers on purpose. He comforted us that he failed a lot of times,</w:t>
      </w:r>
      <w:r w:rsidR="009423D2">
        <w:rPr>
          <w:rFonts w:ascii="Times New Roman" w:eastAsia="PingFang SC Ultralight" w:hAnsi="Times New Roman"/>
          <w:color w:val="191919"/>
          <w:sz w:val="18"/>
          <w:szCs w:val="18"/>
        </w:rPr>
        <w:t xml:space="preserve"> since there were, actually,</w:t>
      </w:r>
      <w:r w:rsidR="00B818B2">
        <w:rPr>
          <w:rFonts w:ascii="Times New Roman" w:eastAsia="PingFang SC Ultralight" w:hAnsi="Times New Roman"/>
          <w:color w:val="191919"/>
          <w:sz w:val="18"/>
          <w:szCs w:val="18"/>
        </w:rPr>
        <w:t xml:space="preserve"> many </w:t>
      </w:r>
      <w:r w:rsidR="009423D2">
        <w:rPr>
          <w:rFonts w:ascii="Times New Roman" w:eastAsia="PingFang SC Ultralight" w:hAnsi="Times New Roman"/>
          <w:color w:val="191919"/>
          <w:sz w:val="18"/>
          <w:szCs w:val="18"/>
        </w:rPr>
        <w:t>factors would affect the watch. Long weekend, moon phase and clear weather were prerequisites of the watch. And he als</w:t>
      </w:r>
      <w:r w:rsidR="000F4740">
        <w:rPr>
          <w:rFonts w:ascii="Times New Roman" w:eastAsia="PingFang SC Ultralight" w:hAnsi="Times New Roman"/>
          <w:color w:val="191919"/>
          <w:sz w:val="18"/>
          <w:szCs w:val="18"/>
        </w:rPr>
        <w:t>o suggest</w:t>
      </w:r>
      <w:ins w:id="42" w:author="Moli" w:date="2018-10-02T12:22:00Z">
        <w:r w:rsidR="00845C4D">
          <w:rPr>
            <w:rFonts w:ascii="Times New Roman" w:eastAsia="PingFang SC Ultralight" w:hAnsi="Times New Roman" w:hint="eastAsia"/>
            <w:color w:val="191919"/>
            <w:sz w:val="18"/>
            <w:szCs w:val="18"/>
          </w:rPr>
          <w:t>ed</w:t>
        </w:r>
      </w:ins>
      <w:del w:id="43" w:author="Moli" w:date="2018-10-02T12:21:00Z">
        <w:r w:rsidR="000F4740" w:rsidDel="00845C4D">
          <w:rPr>
            <w:rFonts w:ascii="Times New Roman" w:eastAsia="PingFang SC Ultralight" w:hAnsi="Times New Roman"/>
            <w:color w:val="191919"/>
            <w:sz w:val="18"/>
            <w:szCs w:val="18"/>
          </w:rPr>
          <w:delText>s</w:delText>
        </w:r>
      </w:del>
      <w:r w:rsidR="000F4740">
        <w:rPr>
          <w:rFonts w:ascii="Times New Roman" w:eastAsia="PingFang SC Ultralight" w:hAnsi="Times New Roman"/>
          <w:color w:val="191919"/>
          <w:sz w:val="18"/>
          <w:szCs w:val="18"/>
        </w:rPr>
        <w:t xml:space="preserve"> that we should prepare lightweight chair, blanket, and warm drinks etcetera. It was a fantastical and interesting experience to have a conversation in the temple </w:t>
      </w:r>
      <w:ins w:id="44" w:author="Moli" w:date="2018-10-02T12:23:00Z">
        <w:r w:rsidR="00845C4D">
          <w:rPr>
            <w:rFonts w:ascii="Times New Roman" w:eastAsia="PingFang SC Ultralight" w:hAnsi="Times New Roman" w:hint="eastAsia"/>
            <w:color w:val="191919"/>
            <w:sz w:val="18"/>
            <w:szCs w:val="18"/>
          </w:rPr>
          <w:t>in</w:t>
        </w:r>
      </w:ins>
      <w:del w:id="45" w:author="Moli" w:date="2018-10-02T12:23:00Z">
        <w:r w:rsidR="000F4740" w:rsidDel="00845C4D">
          <w:rPr>
            <w:rFonts w:ascii="Times New Roman" w:eastAsia="PingFang SC Ultralight" w:hAnsi="Times New Roman"/>
            <w:color w:val="191919"/>
            <w:sz w:val="18"/>
            <w:szCs w:val="18"/>
          </w:rPr>
          <w:delText>of</w:delText>
        </w:r>
      </w:del>
      <w:r w:rsidR="000F4740">
        <w:rPr>
          <w:rFonts w:ascii="Times New Roman" w:eastAsia="PingFang SC Ultralight" w:hAnsi="Times New Roman"/>
          <w:color w:val="191919"/>
          <w:sz w:val="18"/>
          <w:szCs w:val="18"/>
        </w:rPr>
        <w:t xml:space="preserve"> such high mountain. I was very grateful that he suggested us to give up </w:t>
      </w:r>
      <w:r w:rsidR="00947F68">
        <w:rPr>
          <w:rFonts w:ascii="Times New Roman" w:eastAsia="PingFang SC Ultralight" w:hAnsi="Times New Roman"/>
          <w:color w:val="191919"/>
          <w:sz w:val="18"/>
          <w:szCs w:val="18"/>
        </w:rPr>
        <w:t xml:space="preserve">early; we avoided wasting several hours. I thanked him for his earnest sharing and help. </w:t>
      </w:r>
      <w:r w:rsidR="00010C49">
        <w:rPr>
          <w:rFonts w:ascii="Times New Roman" w:eastAsia="PingFang SC Ultralight" w:hAnsi="Times New Roman"/>
          <w:color w:val="191919"/>
          <w:sz w:val="18"/>
          <w:szCs w:val="18"/>
        </w:rPr>
        <w:t>It was a</w:t>
      </w:r>
      <w:ins w:id="46" w:author="Moli" w:date="2018-10-02T12:24:00Z">
        <w:r w:rsidR="00845C4D">
          <w:rPr>
            <w:rFonts w:ascii="Times New Roman" w:eastAsia="PingFang SC Ultralight" w:hAnsi="Times New Roman" w:hint="eastAsia"/>
            <w:color w:val="191919"/>
            <w:sz w:val="18"/>
            <w:szCs w:val="18"/>
          </w:rPr>
          <w:t>n</w:t>
        </w:r>
      </w:ins>
      <w:r w:rsidR="00010C49">
        <w:rPr>
          <w:rFonts w:ascii="Times New Roman" w:eastAsia="PingFang SC Ultralight" w:hAnsi="Times New Roman"/>
          <w:color w:val="191919"/>
          <w:sz w:val="18"/>
          <w:szCs w:val="18"/>
        </w:rPr>
        <w:t xml:space="preserve"> unforgettable conversation. </w:t>
      </w:r>
      <w:r w:rsidR="000F4740">
        <w:rPr>
          <w:rFonts w:ascii="Times New Roman" w:eastAsia="PingFang SC Ultralight" w:hAnsi="Times New Roman"/>
          <w:color w:val="191919"/>
          <w:sz w:val="18"/>
          <w:szCs w:val="18"/>
        </w:rPr>
        <w:t xml:space="preserve">  </w:t>
      </w:r>
    </w:p>
    <w:p w14:paraId="7C2FC52D" w14:textId="77777777" w:rsidR="00231433" w:rsidRDefault="00231433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p w14:paraId="7F6DB797" w14:textId="77777777" w:rsidR="00231433" w:rsidRPr="00231433" w:rsidRDefault="00231433" w:rsidP="00231433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231433">
        <w:rPr>
          <w:rFonts w:ascii="Arial" w:eastAsia="Times New Roman" w:hAnsi="Arial" w:cs="Arial"/>
          <w:b/>
          <w:bCs/>
          <w:color w:val="666666"/>
          <w:kern w:val="0"/>
          <w:sz w:val="20"/>
          <w:szCs w:val="20"/>
          <w:shd w:val="clear" w:color="auto" w:fill="FFFFFF"/>
        </w:rPr>
        <w:t>Elevation</w:t>
      </w:r>
    </w:p>
    <w:p w14:paraId="21C7D6B6" w14:textId="77777777" w:rsidR="00231433" w:rsidRDefault="00231433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p w14:paraId="1C5B5E1F" w14:textId="77777777" w:rsidR="004B599D" w:rsidRDefault="004B599D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p w14:paraId="78369510" w14:textId="77777777" w:rsidR="004B599D" w:rsidRDefault="004B599D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p w14:paraId="610183CB" w14:textId="77777777" w:rsidR="004B599D" w:rsidRDefault="004B599D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p w14:paraId="5564C13E" w14:textId="77777777" w:rsidR="004B599D" w:rsidRPr="004B599D" w:rsidRDefault="004B599D" w:rsidP="004B599D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4B599D">
        <w:rPr>
          <w:rFonts w:ascii="Helvetica" w:eastAsia="Times New Roman" w:hAnsi="Helvetica" w:cs="Times New Roman"/>
          <w:color w:val="5B5B5B"/>
          <w:kern w:val="0"/>
          <w:shd w:val="clear" w:color="auto" w:fill="FFFFFF"/>
        </w:rPr>
        <w:t>When you sit back to watch a meteor shower, you're actually seeing the pieces of comet debris heat up as they enter the atmosphere and burn up in a bright burst of light, streaking a vivid path across the sky as they travel at 37 miles (59 km) per second. </w:t>
      </w:r>
    </w:p>
    <w:p w14:paraId="1229DBB0" w14:textId="77777777" w:rsidR="004B599D" w:rsidRPr="00C63BC9" w:rsidRDefault="004B599D" w:rsidP="00C63BC9">
      <w:pPr>
        <w:pStyle w:val="a4"/>
        <w:shd w:val="clear" w:color="auto" w:fill="FFFFFF"/>
        <w:spacing w:before="0" w:beforeAutospacing="0" w:after="0" w:afterAutospacing="0"/>
        <w:rPr>
          <w:rFonts w:ascii="Times New Roman" w:eastAsia="PingFang SC Ultralight" w:hAnsi="Times New Roman"/>
          <w:color w:val="191919"/>
          <w:sz w:val="18"/>
          <w:szCs w:val="18"/>
        </w:rPr>
      </w:pPr>
    </w:p>
    <w:sectPr w:rsidR="004B599D" w:rsidRPr="00C63BC9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Moli" w:date="2018-10-22T23:22:00Z" w:initials="M">
    <w:p w14:paraId="7C3578D1" w14:textId="77777777" w:rsidR="00FF7BF4" w:rsidRDefault="00FF7BF4" w:rsidP="00EC7A1D">
      <w:pPr>
        <w:pStyle w:val="a6"/>
      </w:pPr>
      <w:r>
        <w:rPr>
          <w:rStyle w:val="a5"/>
        </w:rPr>
        <w:annotationRef/>
      </w:r>
      <w:r>
        <w:t>In a temple On a trip.</w:t>
      </w:r>
    </w:p>
  </w:comment>
  <w:comment w:id="3" w:author="Moli" w:date="2018-10-22T23:22:00Z" w:initials="M">
    <w:p w14:paraId="2A68DA2C" w14:textId="77777777" w:rsidR="00FF7BF4" w:rsidRDefault="00FF7BF4" w:rsidP="00EC7A1D">
      <w:pPr>
        <w:pStyle w:val="a6"/>
      </w:pPr>
      <w:r>
        <w:rPr>
          <w:rStyle w:val="a5"/>
        </w:rPr>
        <w:annotationRef/>
      </w:r>
      <w:proofErr w:type="gramStart"/>
      <w:r>
        <w:t>inside</w:t>
      </w:r>
      <w:proofErr w:type="gramEnd"/>
    </w:p>
  </w:comment>
  <w:comment w:id="4" w:author="Moli" w:date="2018-10-22T23:22:00Z" w:initials="M">
    <w:p w14:paraId="1386815C" w14:textId="77777777" w:rsidR="00FF7BF4" w:rsidRDefault="00FF7BF4" w:rsidP="00EC7A1D">
      <w:pPr>
        <w:pStyle w:val="a6"/>
      </w:pPr>
      <w:r>
        <w:rPr>
          <w:rStyle w:val="a5"/>
        </w:rPr>
        <w:annotationRef/>
      </w:r>
      <w:proofErr w:type="gramStart"/>
      <w:r>
        <w:t>other</w:t>
      </w:r>
      <w:proofErr w:type="gramEnd"/>
    </w:p>
  </w:comment>
  <w:comment w:id="5" w:author="Moli" w:date="2018-10-22T23:22:00Z" w:initials="M">
    <w:p w14:paraId="2A1D62D1" w14:textId="77777777" w:rsidR="00FF7BF4" w:rsidRDefault="00FF7BF4" w:rsidP="00EC7A1D">
      <w:pPr>
        <w:pStyle w:val="a6"/>
      </w:pPr>
      <w:r>
        <w:rPr>
          <w:rStyle w:val="a5"/>
        </w:rPr>
        <w:annotationRef/>
      </w:r>
      <w:ins w:id="6" w:author="Moli" w:date="2018-10-02T12:16:00Z">
        <w:r>
          <w:rPr>
            <w:rFonts w:ascii="Times New Roman" w:eastAsia="PingFang SC Ultralight" w:hAnsi="Times New Roman"/>
            <w:vanish/>
            <w:color w:val="191919"/>
            <w:sz w:val="18"/>
            <w:szCs w:val="18"/>
          </w:rPr>
          <w:t>themstione probability that the .  hours. I waincemountain. I was very grateful that he gave many useful suggetions  hours there</w:t>
        </w:r>
      </w:ins>
    </w:p>
  </w:comment>
  <w:comment w:id="24" w:author="Moli" w:date="2018-10-02T12:04:00Z" w:initials="M">
    <w:p w14:paraId="5E76FD0C" w14:textId="29D1B9CC" w:rsidR="00FF7BF4" w:rsidRDefault="00FF7BF4">
      <w:pPr>
        <w:pStyle w:val="a6"/>
      </w:pPr>
      <w:r>
        <w:rPr>
          <w:rStyle w:val="a5"/>
        </w:rPr>
        <w:annotationRef/>
      </w:r>
      <w:r>
        <w:t>In a temple On a trip.</w:t>
      </w:r>
    </w:p>
  </w:comment>
  <w:comment w:id="26" w:author="Moli" w:date="2018-10-02T12:12:00Z" w:initials="M">
    <w:p w14:paraId="22ACF44D" w14:textId="03A196AB" w:rsidR="00FF7BF4" w:rsidRDefault="00FF7BF4">
      <w:pPr>
        <w:pStyle w:val="a6"/>
      </w:pPr>
      <w:r>
        <w:rPr>
          <w:rStyle w:val="a5"/>
        </w:rPr>
        <w:annotationRef/>
      </w:r>
      <w:proofErr w:type="gramStart"/>
      <w:r>
        <w:t>inside</w:t>
      </w:r>
      <w:proofErr w:type="gramEnd"/>
    </w:p>
  </w:comment>
  <w:comment w:id="27" w:author="Moli" w:date="2018-10-02T12:09:00Z" w:initials="M">
    <w:p w14:paraId="678DC704" w14:textId="63880684" w:rsidR="00FF7BF4" w:rsidRDefault="00FF7BF4">
      <w:pPr>
        <w:pStyle w:val="a6"/>
      </w:pPr>
      <w:r>
        <w:rPr>
          <w:rStyle w:val="a5"/>
        </w:rPr>
        <w:annotationRef/>
      </w:r>
      <w:proofErr w:type="gramStart"/>
      <w:r>
        <w:t>other</w:t>
      </w:r>
      <w:proofErr w:type="gramEnd"/>
    </w:p>
  </w:comment>
  <w:comment w:id="28" w:author="Moli" w:date="2018-10-02T12:09:00Z" w:initials="M">
    <w:p w14:paraId="746EDB1A" w14:textId="5BD87CE3" w:rsidR="00FF7BF4" w:rsidRDefault="00FF7BF4">
      <w:pPr>
        <w:pStyle w:val="a6"/>
      </w:pPr>
      <w:r>
        <w:rPr>
          <w:rStyle w:val="a5"/>
        </w:rPr>
        <w:annotationRef/>
      </w:r>
      <w:ins w:id="29" w:author="Moli" w:date="2018-10-02T12:16:00Z">
        <w:r>
          <w:rPr>
            <w:rFonts w:ascii="Times New Roman" w:eastAsia="PingFang SC Ultralight" w:hAnsi="Times New Roman"/>
            <w:vanish/>
            <w:color w:val="191919"/>
            <w:sz w:val="18"/>
            <w:szCs w:val="18"/>
          </w:rPr>
          <w:t>themstione probability that the .  hours. I waincemountain. I was very grateful that he gave many useful suggetions  hours there</w:t>
        </w:r>
      </w:ins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ingFang SC Ultralight">
    <w:panose1 w:val="020B0100000000000000"/>
    <w:charset w:val="50"/>
    <w:family w:val="auto"/>
    <w:pitch w:val="variable"/>
    <w:sig w:usb0="A00002FF" w:usb1="7ACFFDFB" w:usb2="00000017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6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B8B"/>
    <w:rsid w:val="00010C49"/>
    <w:rsid w:val="00054333"/>
    <w:rsid w:val="0009529D"/>
    <w:rsid w:val="000E19DD"/>
    <w:rsid w:val="000F4740"/>
    <w:rsid w:val="00130853"/>
    <w:rsid w:val="00185B59"/>
    <w:rsid w:val="00195368"/>
    <w:rsid w:val="001A083F"/>
    <w:rsid w:val="001E3C46"/>
    <w:rsid w:val="00231433"/>
    <w:rsid w:val="00262074"/>
    <w:rsid w:val="002D09E0"/>
    <w:rsid w:val="003918B8"/>
    <w:rsid w:val="004B599D"/>
    <w:rsid w:val="004D320F"/>
    <w:rsid w:val="00562AB3"/>
    <w:rsid w:val="006768C4"/>
    <w:rsid w:val="006E3CDA"/>
    <w:rsid w:val="007A1437"/>
    <w:rsid w:val="00807B8B"/>
    <w:rsid w:val="00845C4D"/>
    <w:rsid w:val="008830E0"/>
    <w:rsid w:val="009423D2"/>
    <w:rsid w:val="00947F68"/>
    <w:rsid w:val="00993A3B"/>
    <w:rsid w:val="009952EE"/>
    <w:rsid w:val="00A3520C"/>
    <w:rsid w:val="00AF7F4A"/>
    <w:rsid w:val="00B57A28"/>
    <w:rsid w:val="00B66A9A"/>
    <w:rsid w:val="00B776F7"/>
    <w:rsid w:val="00B818B2"/>
    <w:rsid w:val="00BD35EB"/>
    <w:rsid w:val="00C223F7"/>
    <w:rsid w:val="00C63BC9"/>
    <w:rsid w:val="00D310F4"/>
    <w:rsid w:val="00DA014F"/>
    <w:rsid w:val="00E11F4A"/>
    <w:rsid w:val="00E446EE"/>
    <w:rsid w:val="00EC7A1D"/>
    <w:rsid w:val="00F411C7"/>
    <w:rsid w:val="00F9786F"/>
    <w:rsid w:val="00FC3566"/>
    <w:rsid w:val="00FF7A77"/>
    <w:rsid w:val="00FF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5E54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7B8B"/>
    <w:rPr>
      <w:b/>
      <w:bCs/>
    </w:rPr>
  </w:style>
  <w:style w:type="paragraph" w:styleId="a4">
    <w:name w:val="Normal (Web)"/>
    <w:basedOn w:val="a"/>
    <w:uiPriority w:val="99"/>
    <w:unhideWhenUsed/>
    <w:rsid w:val="00807B8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1E3C46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1E3C46"/>
    <w:pPr>
      <w:jc w:val="left"/>
    </w:pPr>
  </w:style>
  <w:style w:type="character" w:customStyle="1" w:styleId="a7">
    <w:name w:val="注释文本字符"/>
    <w:basedOn w:val="a0"/>
    <w:link w:val="a6"/>
    <w:uiPriority w:val="99"/>
    <w:semiHidden/>
    <w:rsid w:val="001E3C46"/>
  </w:style>
  <w:style w:type="paragraph" w:styleId="a8">
    <w:name w:val="annotation subject"/>
    <w:basedOn w:val="a6"/>
    <w:next w:val="a6"/>
    <w:link w:val="a9"/>
    <w:uiPriority w:val="99"/>
    <w:semiHidden/>
    <w:unhideWhenUsed/>
    <w:rsid w:val="001E3C46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1E3C4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1E3C46"/>
    <w:rPr>
      <w:rFonts w:ascii="Lucida Grande" w:hAnsi="Lucida Grande" w:cs="Lucida Grande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1E3C4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807B8B"/>
    <w:rPr>
      <w:b/>
      <w:bCs/>
    </w:rPr>
  </w:style>
  <w:style w:type="paragraph" w:styleId="a4">
    <w:name w:val="Normal (Web)"/>
    <w:basedOn w:val="a"/>
    <w:uiPriority w:val="99"/>
    <w:unhideWhenUsed/>
    <w:rsid w:val="00807B8B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5">
    <w:name w:val="annotation reference"/>
    <w:basedOn w:val="a0"/>
    <w:uiPriority w:val="99"/>
    <w:semiHidden/>
    <w:unhideWhenUsed/>
    <w:rsid w:val="001E3C46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1E3C46"/>
    <w:pPr>
      <w:jc w:val="left"/>
    </w:pPr>
  </w:style>
  <w:style w:type="character" w:customStyle="1" w:styleId="a7">
    <w:name w:val="注释文本字符"/>
    <w:basedOn w:val="a0"/>
    <w:link w:val="a6"/>
    <w:uiPriority w:val="99"/>
    <w:semiHidden/>
    <w:rsid w:val="001E3C46"/>
  </w:style>
  <w:style w:type="paragraph" w:styleId="a8">
    <w:name w:val="annotation subject"/>
    <w:basedOn w:val="a6"/>
    <w:next w:val="a6"/>
    <w:link w:val="a9"/>
    <w:uiPriority w:val="99"/>
    <w:semiHidden/>
    <w:unhideWhenUsed/>
    <w:rsid w:val="001E3C46"/>
    <w:rPr>
      <w:b/>
      <w:bCs/>
    </w:rPr>
  </w:style>
  <w:style w:type="character" w:customStyle="1" w:styleId="a9">
    <w:name w:val="批注主题字符"/>
    <w:basedOn w:val="a7"/>
    <w:link w:val="a8"/>
    <w:uiPriority w:val="99"/>
    <w:semiHidden/>
    <w:rsid w:val="001E3C46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1E3C46"/>
    <w:rPr>
      <w:rFonts w:ascii="Lucida Grande" w:hAnsi="Lucida Grande" w:cs="Lucida Grande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1E3C4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FFD3D3E-AD49-5347-A86B-DF8F130C48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701</Words>
  <Characters>4002</Characters>
  <Application>Microsoft Macintosh Word</Application>
  <DocSecurity>0</DocSecurity>
  <Lines>33</Lines>
  <Paragraphs>9</Paragraphs>
  <ScaleCrop>false</ScaleCrop>
  <Company/>
  <LinksUpToDate>false</LinksUpToDate>
  <CharactersWithSpaces>4694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23</cp:revision>
  <dcterms:created xsi:type="dcterms:W3CDTF">2018-09-30T15:32:00Z</dcterms:created>
  <dcterms:modified xsi:type="dcterms:W3CDTF">2018-11-30T01:31:00Z</dcterms:modified>
</cp:coreProperties>
</file>